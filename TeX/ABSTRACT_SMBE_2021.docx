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74EDD" w14:textId="57991E7B" w:rsidR="00814F49" w:rsidRPr="00AC752C" w:rsidRDefault="00AE6A36">
      <w:pPr>
        <w:rPr>
          <w:sz w:val="24"/>
          <w:szCs w:val="24"/>
        </w:rPr>
      </w:pPr>
      <w:r w:rsidRPr="00AC752C">
        <w:rPr>
          <w:b/>
          <w:bCs/>
          <w:color w:val="000000"/>
          <w:sz w:val="24"/>
          <w:szCs w:val="24"/>
        </w:rPr>
        <w:t>Combining Association and Selective Signals to Improve Detection of Causal Variants in Adaptive Traits</w:t>
      </w:r>
    </w:p>
    <w:p w14:paraId="26574EDE" w14:textId="19EB9AC3" w:rsidR="00814F49" w:rsidRDefault="00E95381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Ioanna-Theoni Vourlaki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FC4CEE">
        <w:rPr>
          <w:color w:val="000000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Miguel Pérez-Enciso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1,2</m:t>
            </m:r>
            <m:r>
              <w:ins w:id="0" w:author="Sebastian E. Ramos-Onsins" w:date="2021-05-05T21:12:00Z">
                <m:rPr>
                  <m:sty m:val="p"/>
                </m:rPr>
                <w:rPr>
                  <w:rFonts w:ascii="Cambria Math" w:hAnsi="Cambria Math"/>
                </w:rPr>
                <m:t>,3</m:t>
              </w:ins>
            </m:r>
          </m:sup>
        </m:sSup>
      </m:oMath>
      <w:r w:rsidR="00FC4CEE">
        <w:rPr>
          <w:color w:val="000000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Sebastian E. Ramos-Onsins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26574EDF" w14:textId="77777777" w:rsidR="00814F49" w:rsidRDefault="00FC4CEE">
      <w:pPr>
        <w:spacing w:after="0" w:line="240" w:lineRule="auto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1.Centre for Research in Agricultural Genomics (CRAG), Autonomous University of Barcelona (UAB), </w:t>
      </w:r>
      <w:proofErr w:type="spellStart"/>
      <w:r>
        <w:rPr>
          <w:i/>
          <w:iCs/>
          <w:color w:val="000000"/>
          <w:sz w:val="18"/>
          <w:szCs w:val="18"/>
        </w:rPr>
        <w:t>Vall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i/>
          <w:iCs/>
          <w:color w:val="000000"/>
          <w:sz w:val="18"/>
          <w:szCs w:val="18"/>
        </w:rPr>
        <w:t>Morontal</w:t>
      </w:r>
      <w:proofErr w:type="spellEnd"/>
      <w:r>
        <w:rPr>
          <w:i/>
          <w:iCs/>
          <w:color w:val="000000"/>
          <w:sz w:val="18"/>
          <w:szCs w:val="18"/>
        </w:rPr>
        <w:t xml:space="preserve"> s/n, </w:t>
      </w:r>
      <w:proofErr w:type="spellStart"/>
      <w:r>
        <w:rPr>
          <w:i/>
          <w:iCs/>
          <w:color w:val="000000"/>
          <w:sz w:val="18"/>
          <w:szCs w:val="18"/>
        </w:rPr>
        <w:t>Cerdanyola</w:t>
      </w:r>
      <w:proofErr w:type="spellEnd"/>
      <w:r>
        <w:rPr>
          <w:i/>
          <w:iCs/>
          <w:color w:val="000000"/>
          <w:sz w:val="18"/>
          <w:szCs w:val="18"/>
        </w:rPr>
        <w:t xml:space="preserve"> del Valles, Barcelona, 08193, Spain.</w:t>
      </w:r>
    </w:p>
    <w:p w14:paraId="26574EE0" w14:textId="7E9CEE7F" w:rsidR="00814F49" w:rsidRDefault="00FC4CEE">
      <w:pPr>
        <w:spacing w:after="0" w:line="240" w:lineRule="auto"/>
        <w:jc w:val="both"/>
        <w:rPr>
          <w:ins w:id="1" w:author="Sebastian E. Ramos-Onsins" w:date="2021-05-05T21:12:00Z"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2. Catalan Institute for Research and Advanced Studies (ICREA), Barcelona, Spain</w:t>
      </w:r>
    </w:p>
    <w:p w14:paraId="65767F29" w14:textId="3FBA0F1C" w:rsidR="00406559" w:rsidRPr="00406559" w:rsidRDefault="00406559">
      <w:pPr>
        <w:spacing w:after="0" w:line="240" w:lineRule="auto"/>
        <w:jc w:val="both"/>
        <w:rPr>
          <w:i/>
          <w:iCs/>
          <w:sz w:val="18"/>
          <w:szCs w:val="18"/>
          <w:lang w:val="es-ES"/>
          <w:rPrChange w:id="2" w:author="Sebastian E. Ramos-Onsins" w:date="2021-05-05T21:12:00Z">
            <w:rPr>
              <w:i/>
              <w:iCs/>
              <w:sz w:val="18"/>
              <w:szCs w:val="18"/>
            </w:rPr>
          </w:rPrChange>
        </w:rPr>
      </w:pPr>
      <w:ins w:id="3" w:author="Sebastian E. Ramos-Onsins" w:date="2021-05-05T21:12:00Z">
        <w:r w:rsidRPr="00406559">
          <w:rPr>
            <w:i/>
            <w:iCs/>
            <w:sz w:val="18"/>
            <w:szCs w:val="18"/>
            <w:lang w:val="es-ES"/>
            <w:rPrChange w:id="4" w:author="Sebastian E. Ramos-Onsins" w:date="2021-05-05T21:12:00Z">
              <w:rPr>
                <w:i/>
                <w:iCs/>
                <w:sz w:val="18"/>
                <w:szCs w:val="18"/>
              </w:rPr>
            </w:rPrChange>
          </w:rPr>
          <w:t xml:space="preserve">3. </w:t>
        </w:r>
        <w:proofErr w:type="spellStart"/>
        <w:r w:rsidRPr="00406559">
          <w:rPr>
            <w:i/>
            <w:iCs/>
            <w:sz w:val="18"/>
            <w:szCs w:val="18"/>
            <w:lang w:val="es-ES"/>
            <w:rPrChange w:id="5" w:author="Sebastian E. Ramos-Onsins" w:date="2021-05-05T21:12:00Z">
              <w:rPr>
                <w:i/>
                <w:iCs/>
                <w:sz w:val="18"/>
                <w:szCs w:val="18"/>
              </w:rPr>
            </w:rPrChange>
          </w:rPr>
          <w:t>Universitat</w:t>
        </w:r>
        <w:proofErr w:type="spellEnd"/>
        <w:r w:rsidRPr="00406559">
          <w:rPr>
            <w:i/>
            <w:iCs/>
            <w:sz w:val="18"/>
            <w:szCs w:val="18"/>
            <w:lang w:val="es-ES"/>
            <w:rPrChange w:id="6" w:author="Sebastian E. Ramos-Onsins" w:date="2021-05-05T21:12:00Z">
              <w:rPr>
                <w:i/>
                <w:iCs/>
                <w:sz w:val="18"/>
                <w:szCs w:val="18"/>
              </w:rPr>
            </w:rPrChange>
          </w:rPr>
          <w:t xml:space="preserve"> </w:t>
        </w:r>
        <w:proofErr w:type="spellStart"/>
        <w:r w:rsidRPr="00406559">
          <w:rPr>
            <w:i/>
            <w:iCs/>
            <w:sz w:val="18"/>
            <w:szCs w:val="18"/>
            <w:lang w:val="es-ES"/>
            <w:rPrChange w:id="7" w:author="Sebastian E. Ramos-Onsins" w:date="2021-05-05T21:12:00Z">
              <w:rPr>
                <w:i/>
                <w:iCs/>
                <w:sz w:val="18"/>
                <w:szCs w:val="18"/>
              </w:rPr>
            </w:rPrChange>
          </w:rPr>
          <w:t>Autònoma</w:t>
        </w:r>
        <w:proofErr w:type="spellEnd"/>
        <w:r w:rsidRPr="00406559">
          <w:rPr>
            <w:i/>
            <w:iCs/>
            <w:sz w:val="18"/>
            <w:szCs w:val="18"/>
            <w:lang w:val="es-ES"/>
            <w:rPrChange w:id="8" w:author="Sebastian E. Ramos-Onsins" w:date="2021-05-05T21:12:00Z">
              <w:rPr>
                <w:i/>
                <w:iCs/>
                <w:sz w:val="18"/>
                <w:szCs w:val="18"/>
              </w:rPr>
            </w:rPrChange>
          </w:rPr>
          <w:t xml:space="preserve"> de Barcelona (U</w:t>
        </w:r>
        <w:r>
          <w:rPr>
            <w:i/>
            <w:iCs/>
            <w:sz w:val="18"/>
            <w:szCs w:val="18"/>
            <w:lang w:val="es-ES"/>
          </w:rPr>
          <w:t xml:space="preserve">AB), </w:t>
        </w:r>
        <w:proofErr w:type="spellStart"/>
        <w:r>
          <w:rPr>
            <w:i/>
            <w:iCs/>
            <w:sz w:val="18"/>
            <w:szCs w:val="18"/>
            <w:lang w:val="es-ES"/>
          </w:rPr>
          <w:t>Bellaterra</w:t>
        </w:r>
        <w:proofErr w:type="spellEnd"/>
        <w:r>
          <w:rPr>
            <w:i/>
            <w:iCs/>
            <w:sz w:val="18"/>
            <w:szCs w:val="18"/>
            <w:lang w:val="es-ES"/>
          </w:rPr>
          <w:t>, 0819</w:t>
        </w:r>
      </w:ins>
      <w:ins w:id="9" w:author="Sebastian E. Ramos-Onsins" w:date="2021-05-05T21:13:00Z">
        <w:r>
          <w:rPr>
            <w:i/>
            <w:iCs/>
            <w:sz w:val="18"/>
            <w:szCs w:val="18"/>
            <w:lang w:val="es-ES"/>
          </w:rPr>
          <w:t xml:space="preserve">3, </w:t>
        </w:r>
        <w:proofErr w:type="spellStart"/>
        <w:r>
          <w:rPr>
            <w:i/>
            <w:iCs/>
            <w:sz w:val="18"/>
            <w:szCs w:val="18"/>
            <w:lang w:val="es-ES"/>
          </w:rPr>
          <w:t>Spain</w:t>
        </w:r>
      </w:ins>
      <w:proofErr w:type="spellEnd"/>
    </w:p>
    <w:p w14:paraId="26574EE1" w14:textId="77777777" w:rsidR="00814F49" w:rsidRPr="00406559" w:rsidRDefault="00814F49">
      <w:pPr>
        <w:spacing w:after="0" w:line="240" w:lineRule="auto"/>
        <w:jc w:val="both"/>
        <w:rPr>
          <w:i/>
          <w:iCs/>
          <w:sz w:val="18"/>
          <w:szCs w:val="18"/>
          <w:lang w:val="es-ES"/>
          <w:rPrChange w:id="10" w:author="Sebastian E. Ramos-Onsins" w:date="2021-05-05T21:12:00Z">
            <w:rPr>
              <w:i/>
              <w:iCs/>
              <w:sz w:val="18"/>
              <w:szCs w:val="18"/>
            </w:rPr>
          </w:rPrChange>
        </w:rPr>
      </w:pPr>
    </w:p>
    <w:p w14:paraId="26574EE2" w14:textId="77777777" w:rsidR="00814F49" w:rsidRPr="00406559" w:rsidRDefault="00814F49">
      <w:pPr>
        <w:spacing w:after="0" w:line="240" w:lineRule="auto"/>
        <w:jc w:val="both"/>
        <w:rPr>
          <w:lang w:val="es-ES"/>
          <w:rPrChange w:id="11" w:author="Sebastian E. Ramos-Onsins" w:date="2021-05-05T21:12:00Z">
            <w:rPr/>
          </w:rPrChange>
        </w:rPr>
      </w:pPr>
    </w:p>
    <w:p w14:paraId="26574EE3" w14:textId="2A7128DD" w:rsidR="00814F49" w:rsidRPr="00406559" w:rsidRDefault="00814F49">
      <w:pPr>
        <w:spacing w:after="0" w:line="240" w:lineRule="auto"/>
        <w:jc w:val="both"/>
        <w:rPr>
          <w:lang w:val="es-ES"/>
          <w:rPrChange w:id="12" w:author="Sebastian E. Ramos-Onsins" w:date="2021-05-05T21:12:00Z">
            <w:rPr/>
          </w:rPrChange>
        </w:rPr>
      </w:pPr>
    </w:p>
    <w:p w14:paraId="26574EE4" w14:textId="1153C338" w:rsidR="00814F49" w:rsidRDefault="00FC4CEE">
      <w:pPr>
        <w:ind w:firstLine="533"/>
        <w:jc w:val="both"/>
        <w:rPr>
          <w:rFonts w:cs="Calibri"/>
        </w:rPr>
      </w:pPr>
      <w:r>
        <w:rPr>
          <w:rFonts w:cs="Calibri"/>
        </w:rPr>
        <w:t xml:space="preserve">The detection of the genetical causes of phenotypic adaptation is a fundamental issue in population and quantitative genetics. The number of causal variants and their selective effects are key factors affecting their identification. </w:t>
      </w:r>
      <w:r w:rsidR="00C41932">
        <w:rPr>
          <w:rFonts w:cs="Calibri"/>
        </w:rPr>
        <w:t xml:space="preserve">Selection leaves </w:t>
      </w:r>
      <w:r>
        <w:rPr>
          <w:rFonts w:cs="Calibri"/>
        </w:rPr>
        <w:t>a footprint in the patterns of variability</w:t>
      </w:r>
      <w:r w:rsidR="00C41932">
        <w:rPr>
          <w:rFonts w:cs="Calibri"/>
        </w:rPr>
        <w:t>,</w:t>
      </w:r>
      <w:r>
        <w:rPr>
          <w:rFonts w:cs="Calibri"/>
        </w:rPr>
        <w:t xml:space="preserve"> </w:t>
      </w:r>
      <w:r w:rsidR="007F392D">
        <w:rPr>
          <w:rFonts w:cs="Calibri"/>
        </w:rPr>
        <w:t xml:space="preserve">such </w:t>
      </w:r>
      <w:r>
        <w:rPr>
          <w:rFonts w:cs="Calibri"/>
        </w:rPr>
        <w:t>as an increase of homozygosity and linkage disequilibrium</w:t>
      </w:r>
      <w:r w:rsidR="00C41932">
        <w:rPr>
          <w:rFonts w:cs="Calibri"/>
        </w:rPr>
        <w:t>,</w:t>
      </w:r>
      <w:r>
        <w:rPr>
          <w:rFonts w:cs="Calibri"/>
        </w:rPr>
        <w:t xml:space="preserve"> in the neighborhood</w:t>
      </w:r>
      <w:r w:rsidR="00C41932">
        <w:rPr>
          <w:rFonts w:cs="Calibri"/>
        </w:rPr>
        <w:t xml:space="preserve"> of causative variants</w:t>
      </w:r>
      <w:r>
        <w:rPr>
          <w:rFonts w:cs="Calibri"/>
        </w:rPr>
        <w:t xml:space="preserve">, </w:t>
      </w:r>
      <w:r w:rsidR="007F392D">
        <w:rPr>
          <w:rFonts w:cs="Calibri"/>
        </w:rPr>
        <w:t xml:space="preserve">which are absent in </w:t>
      </w:r>
      <w:r>
        <w:rPr>
          <w:rFonts w:cs="Calibri"/>
        </w:rPr>
        <w:t xml:space="preserve">the non-adaptive traits. Our proposed method </w:t>
      </w:r>
      <w:r w:rsidR="007F392D">
        <w:rPr>
          <w:rFonts w:cs="Calibri"/>
        </w:rPr>
        <w:t>combin</w:t>
      </w:r>
      <w:r w:rsidR="00C41932">
        <w:rPr>
          <w:rFonts w:cs="Calibri"/>
        </w:rPr>
        <w:t>es</w:t>
      </w:r>
      <w:r>
        <w:rPr>
          <w:rFonts w:cs="Calibri"/>
        </w:rPr>
        <w:t xml:space="preserve"> the association between the phenotype and the genotype </w:t>
      </w:r>
      <w:r w:rsidR="007F392D">
        <w:rPr>
          <w:rFonts w:cs="Calibri"/>
        </w:rPr>
        <w:t>and the selective signal. This is performed via an</w:t>
      </w:r>
      <w:r>
        <w:rPr>
          <w:rFonts w:cs="Calibri"/>
        </w:rPr>
        <w:t xml:space="preserve"> extended genotype homozygosity </w:t>
      </w:r>
      <w:r w:rsidR="00EB7B0B">
        <w:rPr>
          <w:rFonts w:cs="Calibri"/>
        </w:rPr>
        <w:t>matrix. This</w:t>
      </w:r>
      <w:r>
        <w:rPr>
          <w:rFonts w:cs="Calibri"/>
        </w:rPr>
        <w:t xml:space="preserve"> matrix contains the contribution of each individual </w:t>
      </w:r>
      <w:r w:rsidR="007F392D">
        <w:rPr>
          <w:rFonts w:cs="Calibri"/>
        </w:rPr>
        <w:t>to</w:t>
      </w:r>
      <w:r>
        <w:rPr>
          <w:rFonts w:cs="Calibri"/>
        </w:rPr>
        <w:t xml:space="preserve"> genotype homozygosity at each position. It is expected association analyses </w:t>
      </w:r>
      <w:r w:rsidR="00C41932">
        <w:rPr>
          <w:rFonts w:cs="Calibri"/>
        </w:rPr>
        <w:t>using this extended matrix will increase power of</w:t>
      </w:r>
      <w:r>
        <w:rPr>
          <w:rFonts w:cs="Calibri"/>
        </w:rPr>
        <w:t xml:space="preserve"> detecting </w:t>
      </w:r>
      <w:r w:rsidR="00C41932">
        <w:rPr>
          <w:rFonts w:cs="Calibri"/>
        </w:rPr>
        <w:t>adaptive loci</w:t>
      </w:r>
      <w:r>
        <w:rPr>
          <w:rFonts w:cs="Calibri"/>
        </w:rPr>
        <w:t>. Simulated data are generated under different genetic architecture scenarios in order to evaluate the sensibility and the specificity of this methodology for traits having different correlation</w:t>
      </w:r>
      <w:bookmarkStart w:id="13" w:name="_GoBack"/>
      <w:bookmarkEnd w:id="13"/>
      <w:r>
        <w:rPr>
          <w:rFonts w:cs="Calibri"/>
        </w:rPr>
        <w:t xml:space="preserve"> with fitness.</w:t>
      </w:r>
    </w:p>
    <w:p w14:paraId="26574EE5" w14:textId="77777777" w:rsidR="00814F49" w:rsidRDefault="00814F49">
      <w:pPr>
        <w:pStyle w:val="NoSpacing"/>
        <w:rPr>
          <w:rFonts w:cs="Calibri"/>
        </w:rPr>
      </w:pPr>
    </w:p>
    <w:p w14:paraId="26574EE6" w14:textId="77777777" w:rsidR="00814F49" w:rsidRDefault="00814F49"/>
    <w:sectPr w:rsidR="00814F4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DE66E" w14:textId="77777777" w:rsidR="00E95381" w:rsidRDefault="00E95381">
      <w:pPr>
        <w:spacing w:after="0" w:line="240" w:lineRule="auto"/>
      </w:pPr>
      <w:r>
        <w:separator/>
      </w:r>
    </w:p>
  </w:endnote>
  <w:endnote w:type="continuationSeparator" w:id="0">
    <w:p w14:paraId="6BA4AA4F" w14:textId="77777777" w:rsidR="00E95381" w:rsidRDefault="00E95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B4331" w14:textId="77777777" w:rsidR="00E95381" w:rsidRDefault="00E9538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1A03914" w14:textId="77777777" w:rsidR="00E95381" w:rsidRDefault="00E95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49"/>
    <w:rsid w:val="00406559"/>
    <w:rsid w:val="007F392D"/>
    <w:rsid w:val="00814F49"/>
    <w:rsid w:val="008666BD"/>
    <w:rsid w:val="00AC752C"/>
    <w:rsid w:val="00AE6A36"/>
    <w:rsid w:val="00C41932"/>
    <w:rsid w:val="00D03967"/>
    <w:rsid w:val="00E95381"/>
    <w:rsid w:val="00EB7B0B"/>
    <w:rsid w:val="00ED6485"/>
    <w:rsid w:val="00FC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4EDC"/>
  <w15:docId w15:val="{5DCA961D-F522-4C62-AECA-61213047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Spacing">
    <w:name w:val="No Spacing"/>
    <w:pPr>
      <w:suppressAutoHyphens/>
      <w:spacing w:after="0" w:line="240" w:lineRule="auto"/>
      <w:ind w:right="288" w:firstLine="720"/>
      <w:jc w:val="both"/>
    </w:pPr>
    <w:rPr>
      <w:sz w:val="24"/>
      <w:szCs w:val="24"/>
    </w:rPr>
  </w:style>
  <w:style w:type="paragraph" w:styleId="Revision">
    <w:name w:val="Revision"/>
    <w:pPr>
      <w:spacing w:after="0" w:line="240" w:lineRule="auto"/>
      <w:textAlignment w:val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Times New Roman" w:hAnsi="Times New Roman"/>
      <w:sz w:val="18"/>
      <w:szCs w:val="18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F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9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iguel\My%20Documents\abstract.new.%20SM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C:\users\miguel\My Documents\abstract.new. SMBE</Template>
  <TotalTime>2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Sebastian E. Ramos-Onsins</cp:lastModifiedBy>
  <cp:revision>2</cp:revision>
  <dcterms:created xsi:type="dcterms:W3CDTF">2021-05-05T19:14:00Z</dcterms:created>
  <dcterms:modified xsi:type="dcterms:W3CDTF">2021-05-05T19:14:00Z</dcterms:modified>
</cp:coreProperties>
</file>